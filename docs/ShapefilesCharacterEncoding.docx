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CAD1A" w14:textId="77777777" w:rsidR="00DA520E" w:rsidRPr="003A4071" w:rsidRDefault="00DA520E" w:rsidP="00E346E6">
      <w:pPr>
        <w:pStyle w:val="Kop1"/>
        <w:spacing w:line="280" w:lineRule="auto"/>
        <w:jc w:val="center"/>
        <w:rPr>
          <w:rFonts w:ascii="Times New Roman" w:eastAsia="Times New Roman" w:hAnsi="Times New Roman"/>
          <w:b w:val="0"/>
          <w:bCs w:val="0"/>
          <w:color w:val="auto"/>
          <w:sz w:val="24"/>
          <w:szCs w:val="24"/>
          <w:lang w:val="en-GB"/>
        </w:rPr>
      </w:pPr>
      <w:r w:rsidRPr="003A4071">
        <w:rPr>
          <w:rFonts w:ascii="Times New Roman" w:eastAsia="Times New Roman" w:hAnsi="Times New Roman"/>
          <w:bCs w:val="0"/>
          <w:color w:val="auto"/>
          <w:sz w:val="24"/>
          <w:szCs w:val="24"/>
          <w:lang w:val="en-GB"/>
        </w:rPr>
        <w:t>Character Encoding Case Study</w:t>
      </w:r>
    </w:p>
    <w:p w14:paraId="6489AFCF" w14:textId="77777777" w:rsidR="00DA520E" w:rsidRPr="003A4071" w:rsidRDefault="00DA520E" w:rsidP="003176BF">
      <w:pPr>
        <w:spacing w:before="120" w:after="120" w:line="360" w:lineRule="auto"/>
        <w:jc w:val="both"/>
        <w:rPr>
          <w:rFonts w:ascii="Times New Roman" w:eastAsia="Times New Roman" w:hAnsi="Times New Roman"/>
          <w:sz w:val="24"/>
          <w:szCs w:val="24"/>
          <w:lang w:val="en-GB"/>
        </w:rPr>
      </w:pPr>
      <w:r w:rsidRPr="003A4071">
        <w:rPr>
          <w:rFonts w:ascii="Times New Roman" w:eastAsia="Times New Roman" w:hAnsi="Times New Roman"/>
          <w:sz w:val="24"/>
          <w:szCs w:val="24"/>
          <w:lang w:val="en-GB"/>
        </w:rPr>
        <w:t>CitySDK develops</w:t>
      </w:r>
      <w:r w:rsidR="00FC34D7" w:rsidRPr="003A4071">
        <w:rPr>
          <w:rFonts w:ascii="Times New Roman" w:eastAsia="Times New Roman" w:hAnsi="Times New Roman"/>
          <w:sz w:val="24"/>
          <w:szCs w:val="24"/>
          <w:lang w:val="en-GB"/>
        </w:rPr>
        <w:t>,</w:t>
      </w:r>
      <w:r w:rsidRPr="003A4071">
        <w:rPr>
          <w:rFonts w:ascii="Times New Roman" w:eastAsia="Times New Roman" w:hAnsi="Times New Roman"/>
          <w:sz w:val="24"/>
          <w:szCs w:val="24"/>
          <w:lang w:val="en-GB"/>
        </w:rPr>
        <w:t xml:space="preserve"> </w:t>
      </w:r>
      <w:r w:rsidR="00FC34D7" w:rsidRPr="003A4071">
        <w:rPr>
          <w:rFonts w:ascii="Times New Roman" w:eastAsia="Times New Roman" w:hAnsi="Times New Roman"/>
          <w:sz w:val="24"/>
          <w:szCs w:val="24"/>
          <w:lang w:val="en-GB"/>
        </w:rPr>
        <w:t xml:space="preserve">together with its project partners, </w:t>
      </w:r>
      <w:r w:rsidRPr="003A4071">
        <w:rPr>
          <w:rFonts w:ascii="Times New Roman" w:eastAsia="Times New Roman" w:hAnsi="Times New Roman"/>
          <w:sz w:val="24"/>
          <w:szCs w:val="24"/>
          <w:lang w:val="en-GB"/>
        </w:rPr>
        <w:t>smart solutions for many countries</w:t>
      </w:r>
      <w:r w:rsidR="00FC34D7" w:rsidRPr="003A4071">
        <w:rPr>
          <w:rFonts w:ascii="Times New Roman" w:eastAsia="Times New Roman" w:hAnsi="Times New Roman"/>
          <w:sz w:val="24"/>
          <w:szCs w:val="24"/>
          <w:lang w:val="en-GB"/>
        </w:rPr>
        <w:t xml:space="preserve">. </w:t>
      </w:r>
      <w:r w:rsidRPr="003A4071">
        <w:rPr>
          <w:rFonts w:ascii="Times New Roman" w:eastAsia="Times New Roman" w:hAnsi="Times New Roman"/>
          <w:sz w:val="24"/>
          <w:szCs w:val="24"/>
          <w:lang w:val="en-GB"/>
        </w:rPr>
        <w:t xml:space="preserve"> </w:t>
      </w:r>
      <w:r w:rsidR="00FC34D7" w:rsidRPr="003A4071">
        <w:rPr>
          <w:rFonts w:ascii="Times New Roman" w:eastAsia="Times New Roman" w:hAnsi="Times New Roman"/>
          <w:sz w:val="24"/>
          <w:szCs w:val="24"/>
          <w:lang w:val="en-GB"/>
        </w:rPr>
        <w:t>As these solutions become more common,</w:t>
      </w:r>
      <w:r w:rsidRPr="003A4071">
        <w:rPr>
          <w:rFonts w:ascii="Times New Roman" w:eastAsia="Times New Roman" w:hAnsi="Times New Roman"/>
          <w:sz w:val="24"/>
          <w:szCs w:val="24"/>
          <w:lang w:val="en-GB"/>
        </w:rPr>
        <w:t xml:space="preserve"> some local issues </w:t>
      </w:r>
      <w:r w:rsidR="00FC34D7" w:rsidRPr="003A4071">
        <w:rPr>
          <w:rFonts w:ascii="Times New Roman" w:eastAsia="Times New Roman" w:hAnsi="Times New Roman"/>
          <w:sz w:val="24"/>
          <w:szCs w:val="24"/>
          <w:lang w:val="en-GB"/>
        </w:rPr>
        <w:t xml:space="preserve">may </w:t>
      </w:r>
      <w:r w:rsidRPr="003A4071">
        <w:rPr>
          <w:rFonts w:ascii="Times New Roman" w:eastAsia="Times New Roman" w:hAnsi="Times New Roman"/>
          <w:sz w:val="24"/>
          <w:szCs w:val="24"/>
          <w:lang w:val="en-GB"/>
        </w:rPr>
        <w:t xml:space="preserve">arise.  It is important for us to share the problems </w:t>
      </w:r>
      <w:r w:rsidR="00FC34D7" w:rsidRPr="003A4071">
        <w:rPr>
          <w:rFonts w:ascii="Times New Roman" w:eastAsia="Times New Roman" w:hAnsi="Times New Roman"/>
          <w:sz w:val="24"/>
          <w:szCs w:val="24"/>
          <w:lang w:val="en-GB"/>
        </w:rPr>
        <w:t xml:space="preserve">we </w:t>
      </w:r>
      <w:r w:rsidRPr="003A4071">
        <w:rPr>
          <w:rFonts w:ascii="Times New Roman" w:eastAsia="Times New Roman" w:hAnsi="Times New Roman"/>
          <w:sz w:val="24"/>
          <w:szCs w:val="24"/>
          <w:lang w:val="en-GB"/>
        </w:rPr>
        <w:t>face and the solution</w:t>
      </w:r>
      <w:r w:rsidR="00FC34D7" w:rsidRPr="003A4071">
        <w:rPr>
          <w:rFonts w:ascii="Times New Roman" w:eastAsia="Times New Roman" w:hAnsi="Times New Roman"/>
          <w:sz w:val="24"/>
          <w:szCs w:val="24"/>
          <w:lang w:val="en-GB"/>
        </w:rPr>
        <w:t xml:space="preserve">s we find </w:t>
      </w:r>
      <w:r w:rsidRPr="003A4071">
        <w:rPr>
          <w:rFonts w:ascii="Times New Roman" w:eastAsia="Times New Roman" w:hAnsi="Times New Roman"/>
          <w:sz w:val="24"/>
          <w:szCs w:val="24"/>
          <w:lang w:val="en-GB"/>
        </w:rPr>
        <w:t xml:space="preserve">with </w:t>
      </w:r>
      <w:r w:rsidR="00FC34D7" w:rsidRPr="003A4071">
        <w:rPr>
          <w:rFonts w:ascii="Times New Roman" w:eastAsia="Times New Roman" w:hAnsi="Times New Roman"/>
          <w:sz w:val="24"/>
          <w:szCs w:val="24"/>
          <w:lang w:val="en-GB"/>
        </w:rPr>
        <w:t xml:space="preserve">our </w:t>
      </w:r>
      <w:r w:rsidRPr="003A4071">
        <w:rPr>
          <w:rFonts w:ascii="Times New Roman" w:eastAsia="Times New Roman" w:hAnsi="Times New Roman"/>
          <w:sz w:val="24"/>
          <w:szCs w:val="24"/>
          <w:lang w:val="en-GB"/>
        </w:rPr>
        <w:t>project partners and project implementers.</w:t>
      </w:r>
    </w:p>
    <w:p w14:paraId="112A9196" w14:textId="3C4559B0" w:rsidR="00DA520E" w:rsidRPr="003A4071" w:rsidRDefault="00FC34D7" w:rsidP="00626DBC">
      <w:pPr>
        <w:spacing w:before="120" w:after="120" w:line="360" w:lineRule="auto"/>
        <w:jc w:val="both"/>
        <w:rPr>
          <w:rFonts w:ascii="Times New Roman" w:eastAsia="Times New Roman" w:hAnsi="Times New Roman"/>
          <w:sz w:val="24"/>
          <w:szCs w:val="24"/>
          <w:lang w:val="en-GB"/>
        </w:rPr>
      </w:pPr>
      <w:r w:rsidRPr="003A4071">
        <w:rPr>
          <w:rFonts w:ascii="Times New Roman" w:eastAsia="Times New Roman" w:hAnsi="Times New Roman"/>
          <w:sz w:val="24"/>
          <w:szCs w:val="24"/>
          <w:lang w:val="en-GB"/>
        </w:rPr>
        <w:t>Being the first replication (endpoint) of CitySDK, o</w:t>
      </w:r>
      <w:r w:rsidR="00DA520E" w:rsidRPr="003A4071">
        <w:rPr>
          <w:rFonts w:ascii="Times New Roman" w:eastAsia="Times New Roman" w:hAnsi="Times New Roman"/>
          <w:sz w:val="24"/>
          <w:szCs w:val="24"/>
          <w:lang w:val="en-GB"/>
        </w:rPr>
        <w:t xml:space="preserve">ne of the problems we, the Istanbul Metropolitan Municipality, </w:t>
      </w:r>
      <w:r w:rsidRPr="003A4071">
        <w:rPr>
          <w:rFonts w:ascii="Times New Roman" w:eastAsia="Times New Roman" w:hAnsi="Times New Roman"/>
          <w:sz w:val="24"/>
          <w:szCs w:val="24"/>
          <w:lang w:val="en-GB"/>
        </w:rPr>
        <w:t xml:space="preserve">faced </w:t>
      </w:r>
      <w:r w:rsidR="00DA520E" w:rsidRPr="003A4071">
        <w:rPr>
          <w:rFonts w:ascii="Times New Roman" w:eastAsia="Times New Roman" w:hAnsi="Times New Roman"/>
          <w:sz w:val="24"/>
          <w:szCs w:val="24"/>
          <w:lang w:val="en-GB"/>
        </w:rPr>
        <w:t xml:space="preserve">was a basic and seemingly easy </w:t>
      </w:r>
      <w:r w:rsidR="003A4071" w:rsidRPr="003A4071">
        <w:rPr>
          <w:rFonts w:ascii="Times New Roman" w:eastAsia="Times New Roman" w:hAnsi="Times New Roman"/>
          <w:sz w:val="24"/>
          <w:szCs w:val="24"/>
          <w:lang w:val="en-GB"/>
        </w:rPr>
        <w:t>character-encoding</w:t>
      </w:r>
      <w:r w:rsidR="00DA520E" w:rsidRPr="003A4071">
        <w:rPr>
          <w:rFonts w:ascii="Times New Roman" w:eastAsia="Times New Roman" w:hAnsi="Times New Roman"/>
          <w:sz w:val="24"/>
          <w:szCs w:val="24"/>
          <w:lang w:val="en-GB"/>
        </w:rPr>
        <w:t xml:space="preserve"> problem. </w:t>
      </w:r>
      <w:r w:rsidRPr="003A4071">
        <w:rPr>
          <w:rFonts w:ascii="Times New Roman" w:eastAsia="Times New Roman" w:hAnsi="Times New Roman"/>
          <w:sz w:val="24"/>
          <w:szCs w:val="24"/>
          <w:lang w:val="en-GB"/>
        </w:rPr>
        <w:t>Given</w:t>
      </w:r>
      <w:r w:rsidR="00DA520E" w:rsidRPr="003A4071">
        <w:rPr>
          <w:rFonts w:ascii="Times New Roman" w:eastAsia="Times New Roman" w:hAnsi="Times New Roman"/>
          <w:sz w:val="24"/>
          <w:szCs w:val="24"/>
          <w:lang w:val="en-GB"/>
        </w:rPr>
        <w:t xml:space="preserve"> that other countries</w:t>
      </w:r>
      <w:r w:rsidRPr="003A4071">
        <w:rPr>
          <w:rFonts w:ascii="Times New Roman" w:eastAsia="Times New Roman" w:hAnsi="Times New Roman"/>
          <w:sz w:val="24"/>
          <w:szCs w:val="24"/>
          <w:lang w:val="en-GB"/>
        </w:rPr>
        <w:t>,</w:t>
      </w:r>
      <w:r w:rsidR="00DA520E" w:rsidRPr="003A4071">
        <w:rPr>
          <w:rFonts w:ascii="Times New Roman" w:eastAsia="Times New Roman" w:hAnsi="Times New Roman"/>
          <w:sz w:val="24"/>
          <w:szCs w:val="24"/>
          <w:lang w:val="en-GB"/>
        </w:rPr>
        <w:t xml:space="preserve"> which </w:t>
      </w:r>
      <w:r w:rsidRPr="003A4071">
        <w:rPr>
          <w:rFonts w:ascii="Times New Roman" w:eastAsia="Times New Roman" w:hAnsi="Times New Roman"/>
          <w:sz w:val="24"/>
          <w:szCs w:val="24"/>
          <w:lang w:val="en-GB"/>
        </w:rPr>
        <w:t xml:space="preserve">also </w:t>
      </w:r>
      <w:r w:rsidR="00DA520E" w:rsidRPr="003A4071">
        <w:rPr>
          <w:rFonts w:ascii="Times New Roman" w:eastAsia="Times New Roman" w:hAnsi="Times New Roman"/>
          <w:sz w:val="24"/>
          <w:szCs w:val="24"/>
          <w:lang w:val="en-GB"/>
        </w:rPr>
        <w:t>have special characters in their national alphabets</w:t>
      </w:r>
      <w:r w:rsidRPr="003A4071">
        <w:rPr>
          <w:rFonts w:ascii="Times New Roman" w:eastAsia="Times New Roman" w:hAnsi="Times New Roman"/>
          <w:sz w:val="24"/>
          <w:szCs w:val="24"/>
          <w:lang w:val="en-GB"/>
        </w:rPr>
        <w:t>,</w:t>
      </w:r>
      <w:r w:rsidR="00DA520E" w:rsidRPr="003A4071">
        <w:rPr>
          <w:rFonts w:ascii="Times New Roman" w:eastAsia="Times New Roman" w:hAnsi="Times New Roman"/>
          <w:sz w:val="24"/>
          <w:szCs w:val="24"/>
          <w:lang w:val="en-GB"/>
        </w:rPr>
        <w:t xml:space="preserve"> may encounter similar problems when using ESRI products, we wanted to share our case and the solution </w:t>
      </w:r>
      <w:r w:rsidRPr="003A4071">
        <w:rPr>
          <w:rFonts w:ascii="Times New Roman" w:eastAsia="Times New Roman" w:hAnsi="Times New Roman"/>
          <w:sz w:val="24"/>
          <w:szCs w:val="24"/>
          <w:lang w:val="en-GB"/>
        </w:rPr>
        <w:t>we found</w:t>
      </w:r>
      <w:r w:rsidR="00DA520E" w:rsidRPr="003A4071">
        <w:rPr>
          <w:rFonts w:ascii="Times New Roman" w:eastAsia="Times New Roman" w:hAnsi="Times New Roman"/>
          <w:sz w:val="24"/>
          <w:szCs w:val="24"/>
          <w:lang w:val="en-GB"/>
        </w:rPr>
        <w:t>.</w:t>
      </w:r>
      <w:bookmarkStart w:id="0" w:name="_GoBack"/>
      <w:bookmarkEnd w:id="0"/>
    </w:p>
    <w:p w14:paraId="291FE4DC" w14:textId="5CE745C8" w:rsidR="00DA520E" w:rsidRDefault="00DA520E" w:rsidP="004E620A">
      <w:pPr>
        <w:spacing w:before="120" w:after="120" w:line="360" w:lineRule="auto"/>
        <w:jc w:val="both"/>
        <w:rPr>
          <w:rFonts w:ascii="Times New Roman" w:eastAsia="Times New Roman" w:hAnsi="Times New Roman"/>
          <w:szCs w:val="24"/>
        </w:rPr>
      </w:pPr>
      <w:r>
        <w:rPr>
          <w:rFonts w:ascii="Times New Roman" w:eastAsia="Times New Roman" w:hAnsi="Times New Roman"/>
          <w:sz w:val="24"/>
          <w:szCs w:val="24"/>
          <w:lang w:val="en-US"/>
        </w:rPr>
        <w:t xml:space="preserve">Before inputting our spatial data into </w:t>
      </w:r>
      <w:r w:rsidR="00FC34D7">
        <w:rPr>
          <w:rFonts w:ascii="Times New Roman" w:eastAsia="Times New Roman" w:hAnsi="Times New Roman"/>
          <w:sz w:val="24"/>
          <w:szCs w:val="24"/>
          <w:lang w:val="en-US"/>
        </w:rPr>
        <w:t xml:space="preserve">the </w:t>
      </w:r>
      <w:r>
        <w:rPr>
          <w:rFonts w:ascii="Times New Roman" w:eastAsia="Times New Roman" w:hAnsi="Times New Roman"/>
          <w:sz w:val="24"/>
          <w:szCs w:val="24"/>
          <w:lang w:val="en-US"/>
        </w:rPr>
        <w:t xml:space="preserve">CitySDK ecosystem, we exported data in shape format from our </w:t>
      </w:r>
      <w:r w:rsidR="003A4071" w:rsidRPr="003A4071">
        <w:rPr>
          <w:rFonts w:ascii="Times New Roman" w:eastAsia="Times New Roman" w:hAnsi="Times New Roman"/>
          <w:sz w:val="24"/>
          <w:szCs w:val="24"/>
          <w:lang w:val="en-GB"/>
        </w:rPr>
        <w:t>ESRI</w:t>
      </w:r>
      <w:r>
        <w:rPr>
          <w:rFonts w:ascii="Times New Roman" w:eastAsia="Times New Roman" w:hAnsi="Times New Roman"/>
          <w:sz w:val="24"/>
          <w:szCs w:val="24"/>
          <w:lang w:val="en-US"/>
        </w:rPr>
        <w:t xml:space="preserve"> ArcSDE servers</w:t>
      </w:r>
      <w:r w:rsidR="00FC34D7">
        <w:rPr>
          <w:rFonts w:ascii="Times New Roman" w:eastAsia="Times New Roman" w:hAnsi="Times New Roman"/>
          <w:sz w:val="24"/>
          <w:szCs w:val="24"/>
          <w:lang w:val="en-US"/>
        </w:rPr>
        <w:t xml:space="preserve"> (</w:t>
      </w:r>
      <w:r>
        <w:rPr>
          <w:rFonts w:ascii="Times New Roman" w:eastAsia="Times New Roman" w:hAnsi="Times New Roman"/>
          <w:sz w:val="24"/>
          <w:szCs w:val="24"/>
          <w:lang w:val="en-US"/>
        </w:rPr>
        <w:t>one of our corporate solutions</w:t>
      </w:r>
      <w:r w:rsidR="00FC34D7">
        <w:rPr>
          <w:rFonts w:ascii="Times New Roman" w:eastAsia="Times New Roman" w:hAnsi="Times New Roman"/>
          <w:sz w:val="24"/>
          <w:szCs w:val="24"/>
          <w:lang w:val="en-US"/>
        </w:rPr>
        <w:t>)</w:t>
      </w:r>
      <w:r>
        <w:rPr>
          <w:rFonts w:ascii="Times New Roman" w:eastAsia="Times New Roman" w:hAnsi="Times New Roman"/>
          <w:sz w:val="24"/>
          <w:szCs w:val="24"/>
          <w:lang w:val="en-US"/>
        </w:rPr>
        <w:t xml:space="preserve"> and edited these data.</w:t>
      </w:r>
      <w:r>
        <w:rPr>
          <w:rFonts w:ascii="Times New Roman" w:eastAsia="Times New Roman" w:hAnsi="Times New Roman"/>
          <w:sz w:val="24"/>
          <w:szCs w:val="24"/>
        </w:rPr>
        <w:t xml:space="preserve"> </w:t>
      </w:r>
      <w:r>
        <w:rPr>
          <w:rFonts w:ascii="Times New Roman" w:eastAsia="Times New Roman" w:hAnsi="Times New Roman"/>
          <w:sz w:val="24"/>
          <w:szCs w:val="24"/>
          <w:lang w:val="en-US"/>
        </w:rPr>
        <w:t xml:space="preserve">We completed conversion to </w:t>
      </w:r>
      <w:r w:rsidR="00FC34D7">
        <w:rPr>
          <w:rFonts w:ascii="Times New Roman" w:eastAsia="Times New Roman" w:hAnsi="Times New Roman"/>
          <w:sz w:val="24"/>
          <w:szCs w:val="24"/>
          <w:lang w:val="en-US"/>
        </w:rPr>
        <w:t xml:space="preserve">the </w:t>
      </w:r>
      <w:r>
        <w:rPr>
          <w:rFonts w:ascii="Times New Roman" w:eastAsia="Times New Roman" w:hAnsi="Times New Roman"/>
          <w:sz w:val="24"/>
          <w:szCs w:val="24"/>
          <w:lang w:val="en-US"/>
        </w:rPr>
        <w:t>WGS 1984 reference system</w:t>
      </w:r>
      <w:r w:rsidR="00FC34D7">
        <w:rPr>
          <w:rFonts w:ascii="Times New Roman" w:eastAsia="Times New Roman" w:hAnsi="Times New Roman"/>
          <w:sz w:val="24"/>
          <w:szCs w:val="24"/>
          <w:lang w:val="en-US"/>
        </w:rPr>
        <w:t>,</w:t>
      </w:r>
      <w:r>
        <w:rPr>
          <w:rFonts w:ascii="Times New Roman" w:eastAsia="Times New Roman" w:hAnsi="Times New Roman"/>
          <w:sz w:val="24"/>
          <w:szCs w:val="24"/>
          <w:lang w:val="en-US"/>
        </w:rPr>
        <w:t xml:space="preserve"> which </w:t>
      </w:r>
      <w:r w:rsidR="00FC34D7">
        <w:rPr>
          <w:rFonts w:ascii="Times New Roman" w:eastAsia="Times New Roman" w:hAnsi="Times New Roman"/>
          <w:sz w:val="24"/>
          <w:szCs w:val="24"/>
          <w:lang w:val="en-US"/>
        </w:rPr>
        <w:t>is geographically projected,</w:t>
      </w:r>
      <w:r w:rsidR="00FC34D7">
        <w:rPr>
          <w:rFonts w:ascii="Times New Roman" w:eastAsia="Times New Roman" w:hAnsi="Times New Roman"/>
          <w:sz w:val="24"/>
          <w:szCs w:val="24"/>
        </w:rPr>
        <w:t xml:space="preserve"> </w:t>
      </w:r>
      <w:r w:rsidR="00FC34D7">
        <w:rPr>
          <w:rFonts w:ascii="Times New Roman" w:eastAsia="Times New Roman" w:hAnsi="Times New Roman"/>
          <w:sz w:val="24"/>
          <w:szCs w:val="24"/>
          <w:lang w:val="en-US"/>
        </w:rPr>
        <w:t xml:space="preserve">just as the reference system used in Turkey. </w:t>
      </w:r>
      <w:r>
        <w:rPr>
          <w:rFonts w:ascii="Times New Roman" w:eastAsia="Times New Roman" w:hAnsi="Times New Roman"/>
          <w:sz w:val="24"/>
          <w:szCs w:val="24"/>
          <w:lang w:val="en-US"/>
        </w:rPr>
        <w:t xml:space="preserve">CitySDK shape </w:t>
      </w:r>
      <w:r w:rsidR="003A4071">
        <w:rPr>
          <w:rFonts w:ascii="Times New Roman" w:eastAsia="Times New Roman" w:hAnsi="Times New Roman"/>
          <w:sz w:val="24"/>
          <w:szCs w:val="24"/>
          <w:lang w:val="en-US"/>
        </w:rPr>
        <w:t>(.zip) supports data import in GeoJ</w:t>
      </w:r>
      <w:r>
        <w:rPr>
          <w:rFonts w:ascii="Times New Roman" w:eastAsia="Times New Roman" w:hAnsi="Times New Roman"/>
          <w:sz w:val="24"/>
          <w:szCs w:val="24"/>
          <w:lang w:val="en-US"/>
        </w:rPr>
        <w:t>son and CSV formats.</w:t>
      </w:r>
      <w:r>
        <w:rPr>
          <w:rFonts w:ascii="Times New Roman" w:eastAsia="Times New Roman" w:hAnsi="Times New Roman"/>
          <w:sz w:val="24"/>
          <w:szCs w:val="24"/>
        </w:rPr>
        <w:t xml:space="preserve"> </w:t>
      </w:r>
      <w:r>
        <w:rPr>
          <w:rFonts w:ascii="Times New Roman" w:eastAsia="Times New Roman" w:hAnsi="Times New Roman"/>
          <w:sz w:val="24"/>
          <w:szCs w:val="24"/>
          <w:lang w:val="en-US"/>
        </w:rPr>
        <w:t xml:space="preserve">Therefore we tried using the </w:t>
      </w:r>
      <w:r w:rsidR="003A4071" w:rsidRPr="003A4071">
        <w:rPr>
          <w:rFonts w:ascii="Times New Roman" w:eastAsia="Times New Roman" w:hAnsi="Times New Roman"/>
          <w:sz w:val="24"/>
          <w:szCs w:val="24"/>
          <w:lang w:val="en-GB"/>
        </w:rPr>
        <w:t>ESRI</w:t>
      </w:r>
      <w:r>
        <w:rPr>
          <w:rFonts w:ascii="Times New Roman" w:eastAsia="Times New Roman" w:hAnsi="Times New Roman"/>
          <w:sz w:val="24"/>
          <w:szCs w:val="24"/>
          <w:lang w:val="en-US"/>
        </w:rPr>
        <w:t xml:space="preserve"> shape format.</w:t>
      </w:r>
      <w:r>
        <w:rPr>
          <w:rFonts w:ascii="Times New Roman" w:eastAsia="Times New Roman" w:hAnsi="Times New Roman"/>
          <w:sz w:val="24"/>
          <w:szCs w:val="24"/>
        </w:rPr>
        <w:t xml:space="preserve"> </w:t>
      </w:r>
      <w:r>
        <w:rPr>
          <w:rFonts w:ascii="Times New Roman" w:eastAsia="Times New Roman" w:hAnsi="Times New Roman"/>
          <w:sz w:val="24"/>
          <w:szCs w:val="24"/>
          <w:lang w:val="en-US"/>
        </w:rPr>
        <w:t>However we noticed that the special characters in the Turkish alphabet</w:t>
      </w:r>
      <w:r w:rsidR="00FC34D7">
        <w:rPr>
          <w:rFonts w:ascii="Times New Roman" w:eastAsia="Times New Roman" w:hAnsi="Times New Roman"/>
          <w:sz w:val="24"/>
          <w:szCs w:val="24"/>
          <w:lang w:val="en-US"/>
        </w:rPr>
        <w:t>,</w:t>
      </w:r>
      <w:r>
        <w:rPr>
          <w:rFonts w:ascii="Times New Roman" w:eastAsia="Times New Roman" w:hAnsi="Times New Roman"/>
          <w:sz w:val="24"/>
          <w:szCs w:val="24"/>
          <w:lang w:val="en-US"/>
        </w:rPr>
        <w:t xml:space="preserve"> such as "İ", "Ş" and "Ğ"</w:t>
      </w:r>
      <w:r w:rsidR="00FC34D7">
        <w:rPr>
          <w:rFonts w:ascii="Times New Roman" w:eastAsia="Times New Roman" w:hAnsi="Times New Roman"/>
          <w:sz w:val="24"/>
          <w:szCs w:val="24"/>
          <w:lang w:val="en-US"/>
        </w:rPr>
        <w:t>,</w:t>
      </w:r>
      <w:r>
        <w:rPr>
          <w:rFonts w:ascii="Times New Roman" w:eastAsia="Times New Roman" w:hAnsi="Times New Roman"/>
          <w:sz w:val="24"/>
          <w:szCs w:val="24"/>
          <w:lang w:val="en-US"/>
        </w:rPr>
        <w:t xml:space="preserve"> were not displayed correctly in the CitySDK platform which supports UTF-8.</w:t>
      </w:r>
      <w:r>
        <w:rPr>
          <w:rFonts w:ascii="Times New Roman" w:eastAsia="Times New Roman" w:hAnsi="Times New Roman"/>
          <w:sz w:val="24"/>
          <w:szCs w:val="24"/>
        </w:rPr>
        <w:t xml:space="preserve"> </w:t>
      </w:r>
      <w:r>
        <w:rPr>
          <w:rFonts w:ascii="Times New Roman" w:eastAsia="Times New Roman" w:hAnsi="Times New Roman"/>
          <w:sz w:val="24"/>
          <w:szCs w:val="24"/>
          <w:lang w:val="en-US"/>
        </w:rPr>
        <w:t>When we investigated the source of the problem with Waag</w:t>
      </w:r>
      <w:r w:rsidR="00FC34D7">
        <w:rPr>
          <w:rFonts w:ascii="Times New Roman" w:eastAsia="Times New Roman" w:hAnsi="Times New Roman"/>
          <w:sz w:val="24"/>
          <w:szCs w:val="24"/>
          <w:lang w:val="en-US"/>
        </w:rPr>
        <w:t>,</w:t>
      </w:r>
      <w:r>
        <w:rPr>
          <w:rFonts w:ascii="Times New Roman" w:eastAsia="Times New Roman" w:hAnsi="Times New Roman"/>
          <w:sz w:val="24"/>
          <w:szCs w:val="24"/>
          <w:lang w:val="en-US"/>
        </w:rPr>
        <w:t xml:space="preserve"> we found that </w:t>
      </w:r>
      <w:r w:rsidR="00FC34D7">
        <w:rPr>
          <w:rFonts w:ascii="Times New Roman" w:eastAsia="Times New Roman" w:hAnsi="Times New Roman"/>
          <w:sz w:val="24"/>
          <w:szCs w:val="24"/>
          <w:lang w:val="en-US"/>
        </w:rPr>
        <w:t xml:space="preserve">the </w:t>
      </w:r>
      <w:r>
        <w:rPr>
          <w:rFonts w:ascii="Times New Roman" w:eastAsia="Times New Roman" w:hAnsi="Times New Roman"/>
          <w:sz w:val="24"/>
          <w:szCs w:val="24"/>
          <w:lang w:val="en-US"/>
        </w:rPr>
        <w:t>character encoding method was not logged in the shape format.</w:t>
      </w:r>
      <w:r>
        <w:rPr>
          <w:rFonts w:ascii="Times New Roman" w:eastAsia="Times New Roman" w:hAnsi="Times New Roman"/>
          <w:sz w:val="24"/>
          <w:szCs w:val="24"/>
        </w:rPr>
        <w:t xml:space="preserve">  </w:t>
      </w:r>
    </w:p>
    <w:p w14:paraId="479B9CB2" w14:textId="77777777" w:rsidR="00DA520E" w:rsidRDefault="00FC34D7" w:rsidP="007F0D39">
      <w:pPr>
        <w:spacing w:before="120" w:after="120" w:line="360" w:lineRule="auto"/>
        <w:jc w:val="both"/>
        <w:rPr>
          <w:rFonts w:ascii="Times New Roman" w:eastAsia="Times New Roman" w:hAnsi="Times New Roman"/>
          <w:szCs w:val="24"/>
        </w:rPr>
      </w:pPr>
      <w:r>
        <w:rPr>
          <w:rFonts w:ascii="Times New Roman" w:eastAsia="Times New Roman" w:hAnsi="Times New Roman"/>
          <w:sz w:val="24"/>
          <w:szCs w:val="24"/>
          <w:lang w:val="en-US"/>
        </w:rPr>
        <w:t>After</w:t>
      </w:r>
      <w:r w:rsidR="00DA520E">
        <w:rPr>
          <w:rFonts w:ascii="Times New Roman" w:eastAsia="Times New Roman" w:hAnsi="Times New Roman"/>
          <w:sz w:val="24"/>
          <w:szCs w:val="24"/>
          <w:lang w:val="en-US"/>
        </w:rPr>
        <w:t xml:space="preserve"> some research on the web, we came across </w:t>
      </w:r>
      <w:r>
        <w:rPr>
          <w:rFonts w:ascii="Times New Roman" w:eastAsia="Times New Roman" w:hAnsi="Times New Roman"/>
          <w:sz w:val="24"/>
          <w:szCs w:val="24"/>
          <w:lang w:val="en-US"/>
        </w:rPr>
        <w:t>a few</w:t>
      </w:r>
      <w:r w:rsidR="00DA520E">
        <w:rPr>
          <w:rFonts w:ascii="Times New Roman" w:eastAsia="Times New Roman" w:hAnsi="Times New Roman"/>
          <w:sz w:val="24"/>
          <w:szCs w:val="24"/>
          <w:lang w:val="en-US"/>
        </w:rPr>
        <w:t xml:space="preserve"> methods to force data into UTF-8 </w:t>
      </w:r>
      <w:r>
        <w:rPr>
          <w:rFonts w:ascii="Times New Roman" w:eastAsia="Times New Roman" w:hAnsi="Times New Roman"/>
          <w:sz w:val="24"/>
          <w:szCs w:val="24"/>
          <w:lang w:val="en-US"/>
        </w:rPr>
        <w:t>using</w:t>
      </w:r>
      <w:r w:rsidR="00DA520E">
        <w:rPr>
          <w:rFonts w:ascii="Times New Roman" w:eastAsia="Times New Roman" w:hAnsi="Times New Roman"/>
          <w:sz w:val="24"/>
          <w:szCs w:val="24"/>
          <w:lang w:val="en-US"/>
        </w:rPr>
        <w:t xml:space="preserve"> advanced techniques.</w:t>
      </w:r>
      <w:r w:rsidR="00DA520E">
        <w:rPr>
          <w:rFonts w:ascii="Times New Roman" w:eastAsia="Times New Roman" w:hAnsi="Times New Roman"/>
          <w:sz w:val="24"/>
          <w:szCs w:val="24"/>
        </w:rPr>
        <w:t xml:space="preserve"> </w:t>
      </w:r>
      <w:r w:rsidR="00DA520E">
        <w:rPr>
          <w:rFonts w:ascii="Times New Roman" w:eastAsia="Times New Roman" w:hAnsi="Times New Roman"/>
          <w:sz w:val="24"/>
          <w:szCs w:val="24"/>
          <w:lang w:val="en-US"/>
        </w:rPr>
        <w:t xml:space="preserve">However, </w:t>
      </w:r>
      <w:r>
        <w:rPr>
          <w:rFonts w:ascii="Times New Roman" w:eastAsia="Times New Roman" w:hAnsi="Times New Roman"/>
          <w:sz w:val="24"/>
          <w:szCs w:val="24"/>
          <w:lang w:val="en-US"/>
        </w:rPr>
        <w:t>since</w:t>
      </w:r>
      <w:r w:rsidR="00DA520E">
        <w:rPr>
          <w:rFonts w:ascii="Times New Roman" w:eastAsia="Times New Roman" w:hAnsi="Times New Roman"/>
          <w:sz w:val="24"/>
          <w:szCs w:val="24"/>
          <w:lang w:val="en-US"/>
        </w:rPr>
        <w:t xml:space="preserve"> we needed to apply this </w:t>
      </w:r>
      <w:r>
        <w:rPr>
          <w:rFonts w:ascii="Times New Roman" w:eastAsia="Times New Roman" w:hAnsi="Times New Roman"/>
          <w:sz w:val="24"/>
          <w:szCs w:val="24"/>
          <w:lang w:val="en-US"/>
        </w:rPr>
        <w:t>to</w:t>
      </w:r>
      <w:r w:rsidR="00DA520E">
        <w:rPr>
          <w:rFonts w:ascii="Times New Roman" w:eastAsia="Times New Roman" w:hAnsi="Times New Roman"/>
          <w:sz w:val="24"/>
          <w:szCs w:val="24"/>
          <w:lang w:val="en-US"/>
        </w:rPr>
        <w:t xml:space="preserve"> many data set</w:t>
      </w:r>
      <w:r>
        <w:rPr>
          <w:rFonts w:ascii="Times New Roman" w:eastAsia="Times New Roman" w:hAnsi="Times New Roman"/>
          <w:sz w:val="24"/>
          <w:szCs w:val="24"/>
          <w:lang w:val="en-US"/>
        </w:rPr>
        <w:t>s</w:t>
      </w:r>
      <w:r w:rsidR="00DA520E">
        <w:rPr>
          <w:rFonts w:ascii="Times New Roman" w:eastAsia="Times New Roman" w:hAnsi="Times New Roman"/>
          <w:sz w:val="24"/>
          <w:szCs w:val="24"/>
          <w:lang w:val="en-US"/>
        </w:rPr>
        <w:t xml:space="preserve"> we searched for a better optimized method with a work-flow process.</w:t>
      </w:r>
      <w:r w:rsidR="00DA520E">
        <w:rPr>
          <w:rFonts w:ascii="Times New Roman" w:eastAsia="Times New Roman" w:hAnsi="Times New Roman"/>
          <w:sz w:val="24"/>
          <w:szCs w:val="24"/>
        </w:rPr>
        <w:t xml:space="preserve"> </w:t>
      </w:r>
      <w:r w:rsidR="00DA520E">
        <w:rPr>
          <w:rFonts w:ascii="Times New Roman" w:eastAsia="Times New Roman" w:hAnsi="Times New Roman"/>
          <w:sz w:val="24"/>
          <w:szCs w:val="24"/>
          <w:lang w:val="en-US"/>
        </w:rPr>
        <w:t xml:space="preserve">We tried </w:t>
      </w:r>
      <w:r>
        <w:rPr>
          <w:rFonts w:ascii="Times New Roman" w:eastAsia="Times New Roman" w:hAnsi="Times New Roman"/>
          <w:sz w:val="24"/>
          <w:szCs w:val="24"/>
          <w:lang w:val="en-US"/>
        </w:rPr>
        <w:t xml:space="preserve">the </w:t>
      </w:r>
      <w:r w:rsidR="00DA520E">
        <w:rPr>
          <w:rFonts w:ascii="Times New Roman" w:eastAsia="Times New Roman" w:hAnsi="Times New Roman"/>
          <w:sz w:val="24"/>
          <w:szCs w:val="24"/>
          <w:lang w:val="en-US"/>
        </w:rPr>
        <w:t>Feature Manipulation Engine (FME) product of Safe Software.</w:t>
      </w:r>
      <w:r w:rsidR="00DA520E">
        <w:rPr>
          <w:rFonts w:ascii="Times New Roman" w:eastAsia="Times New Roman" w:hAnsi="Times New Roman"/>
          <w:sz w:val="24"/>
          <w:szCs w:val="24"/>
        </w:rPr>
        <w:t xml:space="preserve"> </w:t>
      </w:r>
      <w:r w:rsidR="00DA520E">
        <w:rPr>
          <w:rFonts w:ascii="Times New Roman" w:eastAsia="Times New Roman" w:hAnsi="Times New Roman"/>
          <w:sz w:val="24"/>
          <w:szCs w:val="24"/>
          <w:lang w:val="en-US"/>
        </w:rPr>
        <w:t xml:space="preserve">FME makes it possible to </w:t>
      </w:r>
      <w:r>
        <w:rPr>
          <w:rFonts w:ascii="Times New Roman" w:eastAsia="Times New Roman" w:hAnsi="Times New Roman"/>
          <w:sz w:val="24"/>
          <w:szCs w:val="24"/>
          <w:lang w:val="en-US"/>
        </w:rPr>
        <w:t xml:space="preserve">make </w:t>
      </w:r>
      <w:r w:rsidR="00DA520E">
        <w:rPr>
          <w:rFonts w:ascii="Times New Roman" w:eastAsia="Times New Roman" w:hAnsi="Times New Roman"/>
          <w:sz w:val="24"/>
          <w:szCs w:val="24"/>
          <w:lang w:val="en-US"/>
        </w:rPr>
        <w:t>change</w:t>
      </w:r>
      <w:r>
        <w:rPr>
          <w:rFonts w:ascii="Times New Roman" w:eastAsia="Times New Roman" w:hAnsi="Times New Roman"/>
          <w:sz w:val="24"/>
          <w:szCs w:val="24"/>
          <w:lang w:val="en-US"/>
        </w:rPr>
        <w:t>s</w:t>
      </w:r>
      <w:r w:rsidR="00DA520E">
        <w:rPr>
          <w:rFonts w:ascii="Times New Roman" w:eastAsia="Times New Roman" w:hAnsi="Times New Roman"/>
          <w:sz w:val="24"/>
          <w:szCs w:val="24"/>
          <w:lang w:val="en-US"/>
        </w:rPr>
        <w:t xml:space="preserve"> and conversions </w:t>
      </w:r>
      <w:r>
        <w:rPr>
          <w:rFonts w:ascii="Times New Roman" w:eastAsia="Times New Roman" w:hAnsi="Times New Roman"/>
          <w:sz w:val="24"/>
          <w:szCs w:val="24"/>
          <w:lang w:val="en-US"/>
        </w:rPr>
        <w:t>to</w:t>
      </w:r>
      <w:r w:rsidR="00DA520E">
        <w:rPr>
          <w:rFonts w:ascii="Times New Roman" w:eastAsia="Times New Roman" w:hAnsi="Times New Roman"/>
          <w:sz w:val="24"/>
          <w:szCs w:val="24"/>
          <w:lang w:val="en-US"/>
        </w:rPr>
        <w:t xml:space="preserve"> data formats.</w:t>
      </w:r>
      <w:r w:rsidR="00DA520E">
        <w:rPr>
          <w:rFonts w:ascii="Times New Roman" w:eastAsia="Times New Roman" w:hAnsi="Times New Roman"/>
          <w:sz w:val="24"/>
          <w:szCs w:val="24"/>
        </w:rPr>
        <w:t xml:space="preserve"> </w:t>
      </w:r>
      <w:r w:rsidR="00DA520E">
        <w:rPr>
          <w:rFonts w:ascii="Times New Roman" w:eastAsia="Times New Roman" w:hAnsi="Times New Roman"/>
          <w:sz w:val="24"/>
          <w:szCs w:val="24"/>
          <w:lang w:val="en-US"/>
        </w:rPr>
        <w:t>The solution we found was to import the shape data with ISO 8859-9 (Latin 5) Standard and convert</w:t>
      </w:r>
      <w:r>
        <w:rPr>
          <w:rFonts w:ascii="Times New Roman" w:eastAsia="Times New Roman" w:hAnsi="Times New Roman"/>
          <w:sz w:val="24"/>
          <w:szCs w:val="24"/>
          <w:lang w:val="en-US"/>
        </w:rPr>
        <w:t xml:space="preserve"> them</w:t>
      </w:r>
      <w:r w:rsidR="00DA520E">
        <w:rPr>
          <w:rFonts w:ascii="Times New Roman" w:eastAsia="Times New Roman" w:hAnsi="Times New Roman"/>
          <w:sz w:val="24"/>
          <w:szCs w:val="24"/>
          <w:lang w:val="en-US"/>
        </w:rPr>
        <w:t xml:space="preserve"> to GeoJson format using UTF-8 character encoding.</w:t>
      </w:r>
      <w:r w:rsidR="00DA520E">
        <w:rPr>
          <w:rFonts w:ascii="Times New Roman" w:eastAsia="Times New Roman" w:hAnsi="Times New Roman"/>
          <w:sz w:val="24"/>
          <w:szCs w:val="24"/>
        </w:rPr>
        <w:t xml:space="preserve"> </w:t>
      </w:r>
    </w:p>
    <w:p w14:paraId="37D72B29" w14:textId="77777777" w:rsidR="00DA520E" w:rsidRDefault="00DA520E" w:rsidP="0061589A"/>
    <w:p w14:paraId="549F9D35" w14:textId="77777777" w:rsidR="00DA520E" w:rsidRPr="0061589A" w:rsidRDefault="00DA520E" w:rsidP="0061589A">
      <w:pPr>
        <w:sectPr w:rsidR="00DA520E" w:rsidRPr="0061589A" w:rsidSect="003C2D4E">
          <w:pgSz w:w="11906" w:h="16838"/>
          <w:pgMar w:top="1417" w:right="1417" w:bottom="1417" w:left="1417" w:header="708" w:footer="708" w:gutter="0"/>
          <w:cols w:space="708"/>
          <w:docGrid w:linePitch="360"/>
        </w:sectPr>
      </w:pPr>
    </w:p>
    <w:p w14:paraId="0A5EE7E1" w14:textId="77777777" w:rsidR="00DA520E" w:rsidRDefault="00C73256" w:rsidP="0061589A">
      <w:pPr>
        <w:keepNext/>
        <w:spacing w:before="120" w:after="120" w:line="360" w:lineRule="auto"/>
        <w:jc w:val="both"/>
      </w:pPr>
      <w:r>
        <w:rPr>
          <w:noProof/>
          <w:lang w:val="en-US" w:eastAsia="nl-NL"/>
        </w:rPr>
        <w:lastRenderedPageBreak/>
        <w:drawing>
          <wp:inline distT="0" distB="0" distL="0" distR="0" wp14:anchorId="74E9B435" wp14:editId="44B33CBB">
            <wp:extent cx="1967230" cy="18605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7230" cy="1860550"/>
                    </a:xfrm>
                    <a:prstGeom prst="rect">
                      <a:avLst/>
                    </a:prstGeom>
                    <a:noFill/>
                    <a:ln>
                      <a:noFill/>
                    </a:ln>
                  </pic:spPr>
                </pic:pic>
              </a:graphicData>
            </a:graphic>
          </wp:inline>
        </w:drawing>
      </w:r>
    </w:p>
    <w:p w14:paraId="75F24C3F" w14:textId="77777777" w:rsidR="00DA520E" w:rsidRPr="003A4071" w:rsidRDefault="00DA520E" w:rsidP="007F0D39">
      <w:pPr>
        <w:pStyle w:val="Bijschrift"/>
        <w:spacing w:after="0"/>
        <w:jc w:val="both"/>
        <w:rPr>
          <w:rFonts w:ascii="Times New Roman" w:hAnsi="Times New Roman"/>
          <w:color w:val="auto"/>
          <w:sz w:val="24"/>
          <w:szCs w:val="24"/>
          <w:lang w:val="en-GB"/>
        </w:rPr>
      </w:pPr>
      <w:r w:rsidRPr="003A4071">
        <w:rPr>
          <w:rFonts w:ascii="Times New Roman" w:hAnsi="Times New Roman"/>
          <w:color w:val="auto"/>
          <w:sz w:val="24"/>
          <w:szCs w:val="24"/>
          <w:lang w:val="en-GB"/>
        </w:rPr>
        <w:t xml:space="preserve">Figure </w:t>
      </w:r>
      <w:r w:rsidR="00DF7D0E" w:rsidRPr="003A4071">
        <w:rPr>
          <w:rFonts w:ascii="Times New Roman" w:hAnsi="Times New Roman"/>
          <w:color w:val="auto"/>
          <w:sz w:val="24"/>
          <w:szCs w:val="24"/>
          <w:lang w:val="en-GB"/>
        </w:rPr>
        <w:fldChar w:fldCharType="begin"/>
      </w:r>
      <w:r w:rsidRPr="003A4071">
        <w:rPr>
          <w:rFonts w:ascii="Times New Roman" w:hAnsi="Times New Roman"/>
          <w:color w:val="auto"/>
          <w:sz w:val="24"/>
          <w:szCs w:val="24"/>
          <w:lang w:val="en-GB"/>
        </w:rPr>
        <w:instrText xml:space="preserve"> SEQ Şekil \* ARABIC </w:instrText>
      </w:r>
      <w:r w:rsidR="00DF7D0E" w:rsidRPr="003A4071">
        <w:rPr>
          <w:rFonts w:ascii="Times New Roman" w:hAnsi="Times New Roman"/>
          <w:color w:val="auto"/>
          <w:sz w:val="24"/>
          <w:szCs w:val="24"/>
          <w:lang w:val="en-GB"/>
        </w:rPr>
        <w:fldChar w:fldCharType="separate"/>
      </w:r>
      <w:r w:rsidRPr="003A4071">
        <w:rPr>
          <w:rFonts w:ascii="Times New Roman" w:hAnsi="Times New Roman"/>
          <w:noProof/>
          <w:color w:val="auto"/>
          <w:sz w:val="24"/>
          <w:szCs w:val="24"/>
          <w:lang w:val="en-GB"/>
        </w:rPr>
        <w:t>1</w:t>
      </w:r>
      <w:r w:rsidR="00DF7D0E" w:rsidRPr="003A4071">
        <w:rPr>
          <w:rFonts w:ascii="Times New Roman" w:hAnsi="Times New Roman"/>
          <w:color w:val="auto"/>
          <w:sz w:val="24"/>
          <w:szCs w:val="24"/>
          <w:lang w:val="en-GB"/>
        </w:rPr>
        <w:fldChar w:fldCharType="end"/>
      </w:r>
      <w:r w:rsidRPr="003A4071">
        <w:rPr>
          <w:rFonts w:ascii="Times New Roman" w:hAnsi="Times New Roman"/>
          <w:color w:val="auto"/>
          <w:sz w:val="24"/>
          <w:szCs w:val="24"/>
          <w:lang w:val="en-GB"/>
        </w:rPr>
        <w:t xml:space="preserve"> Shape parameters</w:t>
      </w:r>
    </w:p>
    <w:p w14:paraId="6B63FEDA" w14:textId="77777777" w:rsidR="00DA520E" w:rsidRDefault="00DA520E" w:rsidP="0061589A">
      <w:pPr>
        <w:keepNext/>
        <w:spacing w:before="120" w:after="120" w:line="360" w:lineRule="auto"/>
        <w:jc w:val="both"/>
      </w:pPr>
      <w:r>
        <w:rPr>
          <w:noProof/>
        </w:rPr>
        <w:lastRenderedPageBreak/>
        <w:t xml:space="preserve">                      </w:t>
      </w:r>
      <w:r w:rsidR="00C73256">
        <w:rPr>
          <w:noProof/>
          <w:lang w:val="en-US" w:eastAsia="nl-NL"/>
        </w:rPr>
        <w:drawing>
          <wp:inline distT="0" distB="0" distL="0" distR="0" wp14:anchorId="2B2DA5EE" wp14:editId="114366B1">
            <wp:extent cx="2179955" cy="1605280"/>
            <wp:effectExtent l="0" t="0" r="444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955" cy="1605280"/>
                    </a:xfrm>
                    <a:prstGeom prst="rect">
                      <a:avLst/>
                    </a:prstGeom>
                    <a:noFill/>
                    <a:ln>
                      <a:noFill/>
                    </a:ln>
                  </pic:spPr>
                </pic:pic>
              </a:graphicData>
            </a:graphic>
          </wp:inline>
        </w:drawing>
      </w:r>
    </w:p>
    <w:p w14:paraId="7634D5AC" w14:textId="77777777" w:rsidR="00DA520E" w:rsidRPr="003A4071" w:rsidRDefault="00DA520E" w:rsidP="0061589A">
      <w:pPr>
        <w:pStyle w:val="Bijschrift"/>
        <w:jc w:val="both"/>
        <w:rPr>
          <w:rFonts w:ascii="Times New Roman" w:hAnsi="Times New Roman"/>
          <w:color w:val="auto"/>
          <w:sz w:val="24"/>
          <w:szCs w:val="24"/>
          <w:lang w:val="en-GB"/>
        </w:rPr>
      </w:pPr>
      <w:r w:rsidRPr="003A4071">
        <w:rPr>
          <w:rFonts w:ascii="Times New Roman" w:hAnsi="Times New Roman"/>
          <w:color w:val="auto"/>
          <w:sz w:val="24"/>
          <w:szCs w:val="24"/>
          <w:lang w:val="en-GB"/>
        </w:rPr>
        <w:t xml:space="preserve">Figure </w:t>
      </w:r>
      <w:r w:rsidR="00DF7D0E" w:rsidRPr="003A4071">
        <w:rPr>
          <w:rFonts w:ascii="Times New Roman" w:hAnsi="Times New Roman"/>
          <w:color w:val="auto"/>
          <w:sz w:val="24"/>
          <w:szCs w:val="24"/>
          <w:lang w:val="en-GB"/>
        </w:rPr>
        <w:fldChar w:fldCharType="begin"/>
      </w:r>
      <w:r w:rsidRPr="003A4071">
        <w:rPr>
          <w:rFonts w:ascii="Times New Roman" w:hAnsi="Times New Roman"/>
          <w:color w:val="auto"/>
          <w:sz w:val="24"/>
          <w:szCs w:val="24"/>
          <w:lang w:val="en-GB"/>
        </w:rPr>
        <w:instrText xml:space="preserve"> SEQ Şekil \* ARABIC </w:instrText>
      </w:r>
      <w:r w:rsidR="00DF7D0E" w:rsidRPr="003A4071">
        <w:rPr>
          <w:rFonts w:ascii="Times New Roman" w:hAnsi="Times New Roman"/>
          <w:color w:val="auto"/>
          <w:sz w:val="24"/>
          <w:szCs w:val="24"/>
          <w:lang w:val="en-GB"/>
        </w:rPr>
        <w:fldChar w:fldCharType="separate"/>
      </w:r>
      <w:r w:rsidRPr="003A4071">
        <w:rPr>
          <w:rFonts w:ascii="Times New Roman" w:hAnsi="Times New Roman"/>
          <w:noProof/>
          <w:color w:val="auto"/>
          <w:sz w:val="24"/>
          <w:szCs w:val="24"/>
          <w:lang w:val="en-GB"/>
        </w:rPr>
        <w:t>2</w:t>
      </w:r>
      <w:r w:rsidR="00DF7D0E" w:rsidRPr="003A4071">
        <w:rPr>
          <w:rFonts w:ascii="Times New Roman" w:hAnsi="Times New Roman"/>
          <w:color w:val="auto"/>
          <w:sz w:val="24"/>
          <w:szCs w:val="24"/>
          <w:lang w:val="en-GB"/>
        </w:rPr>
        <w:fldChar w:fldCharType="end"/>
      </w:r>
      <w:r w:rsidRPr="003A4071">
        <w:rPr>
          <w:rFonts w:ascii="Times New Roman" w:hAnsi="Times New Roman"/>
          <w:color w:val="auto"/>
          <w:sz w:val="24"/>
          <w:szCs w:val="24"/>
          <w:lang w:val="en-GB"/>
        </w:rPr>
        <w:t xml:space="preserve"> GeoJson Parameters</w:t>
      </w:r>
    </w:p>
    <w:p w14:paraId="63F617A6" w14:textId="77777777" w:rsidR="00DA520E" w:rsidRPr="003A4071" w:rsidRDefault="00DA520E" w:rsidP="00FE5417">
      <w:pPr>
        <w:spacing w:before="120" w:after="120" w:line="360" w:lineRule="auto"/>
        <w:jc w:val="both"/>
        <w:rPr>
          <w:rFonts w:ascii="Times New Roman" w:hAnsi="Times New Roman"/>
          <w:sz w:val="24"/>
          <w:szCs w:val="24"/>
          <w:lang w:val="en-GB"/>
        </w:rPr>
        <w:sectPr w:rsidR="00DA520E" w:rsidRPr="003A4071" w:rsidSect="0061589A">
          <w:type w:val="continuous"/>
          <w:pgSz w:w="11906" w:h="16838"/>
          <w:pgMar w:top="1417" w:right="1417" w:bottom="1417" w:left="1417" w:header="708" w:footer="708" w:gutter="0"/>
          <w:cols w:num="2" w:space="708"/>
          <w:docGrid w:linePitch="360"/>
        </w:sectPr>
      </w:pPr>
    </w:p>
    <w:p w14:paraId="72F6385B" w14:textId="77777777" w:rsidR="00DA520E" w:rsidRDefault="00DA520E" w:rsidP="00FE5417">
      <w:pPr>
        <w:spacing w:before="120" w:after="120" w:line="360" w:lineRule="auto"/>
        <w:jc w:val="both"/>
        <w:rPr>
          <w:rFonts w:ascii="Times New Roman" w:hAnsi="Times New Roman"/>
          <w:sz w:val="24"/>
          <w:szCs w:val="24"/>
        </w:rPr>
      </w:pPr>
    </w:p>
    <w:p w14:paraId="6ADD0154" w14:textId="77777777" w:rsidR="00DA520E" w:rsidRPr="003A4071" w:rsidRDefault="00DA520E" w:rsidP="0060065F">
      <w:pPr>
        <w:spacing w:before="120" w:after="120" w:line="360" w:lineRule="auto"/>
        <w:jc w:val="both"/>
        <w:rPr>
          <w:rFonts w:ascii="Times New Roman" w:eastAsia="Times New Roman" w:hAnsi="Times New Roman"/>
          <w:sz w:val="24"/>
          <w:szCs w:val="24"/>
          <w:lang w:val="en-GB"/>
        </w:rPr>
      </w:pPr>
      <w:r w:rsidRPr="003A4071">
        <w:rPr>
          <w:rFonts w:ascii="Times New Roman" w:eastAsia="Times New Roman" w:hAnsi="Times New Roman"/>
          <w:sz w:val="24"/>
          <w:szCs w:val="24"/>
          <w:lang w:val="en-GB"/>
        </w:rPr>
        <w:t>The basic problem we faced was that the systems could not make sense of the data</w:t>
      </w:r>
      <w:r w:rsidR="00FC34D7" w:rsidRPr="003A4071">
        <w:rPr>
          <w:rFonts w:ascii="Times New Roman" w:eastAsia="Times New Roman" w:hAnsi="Times New Roman"/>
          <w:sz w:val="24"/>
          <w:szCs w:val="24"/>
          <w:lang w:val="en-GB"/>
        </w:rPr>
        <w:t>,</w:t>
      </w:r>
      <w:r w:rsidRPr="003A4071">
        <w:rPr>
          <w:rFonts w:ascii="Times New Roman" w:eastAsia="Times New Roman" w:hAnsi="Times New Roman"/>
          <w:sz w:val="24"/>
          <w:szCs w:val="24"/>
          <w:lang w:val="en-GB"/>
        </w:rPr>
        <w:t xml:space="preserve"> since the character encoding of the shape data w</w:t>
      </w:r>
      <w:r w:rsidR="00FC34D7" w:rsidRPr="003A4071">
        <w:rPr>
          <w:rFonts w:ascii="Times New Roman" w:eastAsia="Times New Roman" w:hAnsi="Times New Roman"/>
          <w:sz w:val="24"/>
          <w:szCs w:val="24"/>
          <w:lang w:val="en-GB"/>
        </w:rPr>
        <w:t>as</w:t>
      </w:r>
      <w:r w:rsidRPr="003A4071">
        <w:rPr>
          <w:rFonts w:ascii="Times New Roman" w:eastAsia="Times New Roman" w:hAnsi="Times New Roman"/>
          <w:sz w:val="24"/>
          <w:szCs w:val="24"/>
          <w:lang w:val="en-GB"/>
        </w:rPr>
        <w:t xml:space="preserve"> not identified. </w:t>
      </w:r>
      <w:r w:rsidR="00FC34D7" w:rsidRPr="003A4071">
        <w:rPr>
          <w:rFonts w:ascii="Times New Roman" w:eastAsia="Times New Roman" w:hAnsi="Times New Roman"/>
          <w:sz w:val="24"/>
          <w:szCs w:val="24"/>
          <w:lang w:val="en-GB"/>
        </w:rPr>
        <w:t xml:space="preserve">The solution offered by </w:t>
      </w:r>
      <w:r w:rsidRPr="003A4071">
        <w:rPr>
          <w:rFonts w:ascii="Times New Roman" w:eastAsia="Times New Roman" w:hAnsi="Times New Roman"/>
          <w:sz w:val="24"/>
          <w:szCs w:val="24"/>
          <w:lang w:val="en-GB"/>
        </w:rPr>
        <w:t xml:space="preserve">GeoJson </w:t>
      </w:r>
      <w:r w:rsidR="00FC34D7" w:rsidRPr="003A4071">
        <w:rPr>
          <w:rFonts w:ascii="Times New Roman" w:eastAsia="Times New Roman" w:hAnsi="Times New Roman"/>
          <w:sz w:val="24"/>
          <w:szCs w:val="24"/>
          <w:lang w:val="en-GB"/>
        </w:rPr>
        <w:t xml:space="preserve">satisfied out </w:t>
      </w:r>
      <w:r w:rsidRPr="003A4071">
        <w:rPr>
          <w:rFonts w:ascii="Times New Roman" w:eastAsia="Times New Roman" w:hAnsi="Times New Roman"/>
          <w:sz w:val="24"/>
          <w:szCs w:val="24"/>
          <w:lang w:val="en-GB"/>
        </w:rPr>
        <w:t>expectations.</w:t>
      </w:r>
    </w:p>
    <w:p w14:paraId="3B88E089" w14:textId="77777777" w:rsidR="00DA520E" w:rsidRDefault="00C73256" w:rsidP="0061589A">
      <w:pPr>
        <w:keepNext/>
        <w:spacing w:before="120" w:after="120" w:line="360" w:lineRule="auto"/>
        <w:jc w:val="center"/>
      </w:pPr>
      <w:r>
        <w:rPr>
          <w:noProof/>
          <w:lang w:val="en-US" w:eastAsia="nl-NL"/>
        </w:rPr>
        <w:drawing>
          <wp:inline distT="0" distB="0" distL="0" distR="0" wp14:anchorId="61C755DC" wp14:editId="3735D6A7">
            <wp:extent cx="5092700" cy="1360805"/>
            <wp:effectExtent l="0" t="0" r="12700" b="10795"/>
            <wp:docPr id="3"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2700" cy="1360805"/>
                    </a:xfrm>
                    <a:prstGeom prst="rect">
                      <a:avLst/>
                    </a:prstGeom>
                    <a:noFill/>
                    <a:ln>
                      <a:noFill/>
                    </a:ln>
                  </pic:spPr>
                </pic:pic>
              </a:graphicData>
            </a:graphic>
          </wp:inline>
        </w:drawing>
      </w:r>
    </w:p>
    <w:p w14:paraId="0D1ACCB4" w14:textId="4BD0C8D2" w:rsidR="00DA520E" w:rsidRPr="003A4071" w:rsidRDefault="00DA520E" w:rsidP="0061589A">
      <w:pPr>
        <w:pStyle w:val="Bijschrift"/>
        <w:jc w:val="center"/>
        <w:rPr>
          <w:rFonts w:ascii="Times New Roman" w:hAnsi="Times New Roman"/>
          <w:color w:val="auto"/>
          <w:sz w:val="24"/>
          <w:szCs w:val="24"/>
          <w:lang w:val="en-GB"/>
        </w:rPr>
      </w:pPr>
      <w:r w:rsidRPr="003A4071">
        <w:rPr>
          <w:rFonts w:ascii="Times New Roman" w:hAnsi="Times New Roman"/>
          <w:color w:val="auto"/>
          <w:sz w:val="24"/>
          <w:szCs w:val="24"/>
          <w:lang w:val="en-GB"/>
        </w:rPr>
        <w:t xml:space="preserve">Figure </w:t>
      </w:r>
      <w:r w:rsidR="00DF7D0E" w:rsidRPr="003A4071">
        <w:rPr>
          <w:rFonts w:ascii="Times New Roman" w:hAnsi="Times New Roman"/>
          <w:color w:val="auto"/>
          <w:sz w:val="24"/>
          <w:szCs w:val="24"/>
          <w:lang w:val="en-GB"/>
        </w:rPr>
        <w:fldChar w:fldCharType="begin"/>
      </w:r>
      <w:r w:rsidRPr="003A4071">
        <w:rPr>
          <w:rFonts w:ascii="Times New Roman" w:hAnsi="Times New Roman"/>
          <w:color w:val="auto"/>
          <w:sz w:val="24"/>
          <w:szCs w:val="24"/>
          <w:lang w:val="en-GB"/>
        </w:rPr>
        <w:instrText xml:space="preserve"> SEQ Şekil \* ARABIC </w:instrText>
      </w:r>
      <w:r w:rsidR="00DF7D0E" w:rsidRPr="003A4071">
        <w:rPr>
          <w:rFonts w:ascii="Times New Roman" w:hAnsi="Times New Roman"/>
          <w:color w:val="auto"/>
          <w:sz w:val="24"/>
          <w:szCs w:val="24"/>
          <w:lang w:val="en-GB"/>
        </w:rPr>
        <w:fldChar w:fldCharType="separate"/>
      </w:r>
      <w:r w:rsidRPr="003A4071">
        <w:rPr>
          <w:rFonts w:ascii="Times New Roman" w:hAnsi="Times New Roman"/>
          <w:noProof/>
          <w:color w:val="auto"/>
          <w:sz w:val="24"/>
          <w:szCs w:val="24"/>
          <w:lang w:val="en-GB"/>
        </w:rPr>
        <w:t>3</w:t>
      </w:r>
      <w:r w:rsidR="00DF7D0E" w:rsidRPr="003A4071">
        <w:rPr>
          <w:rFonts w:ascii="Times New Roman" w:hAnsi="Times New Roman"/>
          <w:color w:val="auto"/>
          <w:sz w:val="24"/>
          <w:szCs w:val="24"/>
          <w:lang w:val="en-GB"/>
        </w:rPr>
        <w:fldChar w:fldCharType="end"/>
      </w:r>
      <w:proofErr w:type="gramStart"/>
      <w:r w:rsidRPr="003A4071">
        <w:rPr>
          <w:rFonts w:ascii="Times New Roman" w:hAnsi="Times New Roman"/>
          <w:color w:val="auto"/>
          <w:sz w:val="24"/>
          <w:szCs w:val="24"/>
          <w:lang w:val="en-GB"/>
        </w:rPr>
        <w:t xml:space="preserve"> Shape2</w:t>
      </w:r>
      <w:r w:rsidR="003A4071">
        <w:rPr>
          <w:rFonts w:ascii="Times New Roman" w:hAnsi="Times New Roman"/>
          <w:color w:val="auto"/>
          <w:sz w:val="24"/>
          <w:szCs w:val="24"/>
          <w:lang w:val="en-GB"/>
        </w:rPr>
        <w:t xml:space="preserve"> </w:t>
      </w:r>
      <w:r w:rsidRPr="003A4071">
        <w:rPr>
          <w:rFonts w:ascii="Times New Roman" w:hAnsi="Times New Roman"/>
          <w:color w:val="auto"/>
          <w:sz w:val="24"/>
          <w:szCs w:val="24"/>
          <w:lang w:val="en-GB"/>
        </w:rPr>
        <w:t>GeoJson Conversion</w:t>
      </w:r>
      <w:proofErr w:type="gramEnd"/>
    </w:p>
    <w:p w14:paraId="582BBC34" w14:textId="77777777" w:rsidR="00DA520E" w:rsidRDefault="00DA520E" w:rsidP="00FE5417">
      <w:pPr>
        <w:spacing w:before="120" w:after="120" w:line="360" w:lineRule="auto"/>
        <w:jc w:val="both"/>
        <w:rPr>
          <w:rFonts w:ascii="Times New Roman" w:hAnsi="Times New Roman"/>
          <w:sz w:val="24"/>
          <w:szCs w:val="24"/>
        </w:rPr>
      </w:pPr>
    </w:p>
    <w:p w14:paraId="20DFF42E" w14:textId="77777777" w:rsidR="00DA520E" w:rsidRPr="003A4071" w:rsidRDefault="00DA520E" w:rsidP="0060065F">
      <w:pPr>
        <w:spacing w:before="120" w:after="120" w:line="360" w:lineRule="auto"/>
        <w:jc w:val="both"/>
        <w:rPr>
          <w:rFonts w:ascii="Times New Roman" w:eastAsia="Times New Roman" w:hAnsi="Times New Roman"/>
          <w:sz w:val="24"/>
          <w:szCs w:val="24"/>
          <w:lang w:val="en-GB"/>
        </w:rPr>
      </w:pPr>
      <w:r w:rsidRPr="003A4071">
        <w:rPr>
          <w:rFonts w:ascii="Times New Roman" w:eastAsia="Times New Roman" w:hAnsi="Times New Roman"/>
          <w:sz w:val="24"/>
          <w:szCs w:val="24"/>
          <w:lang w:val="en-GB"/>
        </w:rPr>
        <w:t>We advise project partners who encounter similar character encoding problems to bear in mind the possible character encoding problems when working with shape data and to try working in CSV or GeoJson formats.</w:t>
      </w:r>
    </w:p>
    <w:p w14:paraId="4AA741A8" w14:textId="77777777" w:rsidR="00DA520E" w:rsidRDefault="00DA520E" w:rsidP="00FE5417">
      <w:pPr>
        <w:spacing w:before="120" w:after="120" w:line="360" w:lineRule="auto"/>
        <w:jc w:val="both"/>
        <w:rPr>
          <w:rFonts w:ascii="Times New Roman" w:hAnsi="Times New Roman"/>
          <w:sz w:val="24"/>
          <w:szCs w:val="24"/>
        </w:rPr>
      </w:pPr>
    </w:p>
    <w:p w14:paraId="0D8EA5AC" w14:textId="77777777" w:rsidR="00DA520E" w:rsidRDefault="00DA520E" w:rsidP="00BE0828"/>
    <w:p w14:paraId="34767095" w14:textId="77777777" w:rsidR="00DA520E" w:rsidRDefault="00DA520E" w:rsidP="00BE0828">
      <w:pPr>
        <w:keepNext/>
      </w:pPr>
    </w:p>
    <w:p w14:paraId="3EC9C757" w14:textId="77777777" w:rsidR="00DA520E" w:rsidRDefault="00DA520E" w:rsidP="00BE0828"/>
    <w:p w14:paraId="5DF12BD2" w14:textId="77777777" w:rsidR="00DA520E" w:rsidRDefault="00DA520E" w:rsidP="00BE0828"/>
    <w:p w14:paraId="082B019E" w14:textId="77777777" w:rsidR="00DA520E" w:rsidRPr="00BE0828" w:rsidRDefault="00DA520E" w:rsidP="00BE0828"/>
    <w:sectPr w:rsidR="00DA520E" w:rsidRPr="00BE0828" w:rsidSect="0061589A">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MS ??">
    <w:panose1 w:val="00000000000000000000"/>
    <w:charset w:val="80"/>
    <w:family w:val="auto"/>
    <w:notTrueType/>
    <w:pitch w:val="variable"/>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417"/>
    <w:rsid w:val="00097B27"/>
    <w:rsid w:val="000B4169"/>
    <w:rsid w:val="00177A2C"/>
    <w:rsid w:val="001A3AE6"/>
    <w:rsid w:val="001E07AB"/>
    <w:rsid w:val="002A13FB"/>
    <w:rsid w:val="003176BF"/>
    <w:rsid w:val="0038647D"/>
    <w:rsid w:val="003A4071"/>
    <w:rsid w:val="003C2D4E"/>
    <w:rsid w:val="004A51D5"/>
    <w:rsid w:val="004E620A"/>
    <w:rsid w:val="0060065F"/>
    <w:rsid w:val="0061589A"/>
    <w:rsid w:val="00626DBC"/>
    <w:rsid w:val="006E4DAF"/>
    <w:rsid w:val="006F724C"/>
    <w:rsid w:val="007B0B14"/>
    <w:rsid w:val="007F0D39"/>
    <w:rsid w:val="00846EFE"/>
    <w:rsid w:val="00BC5C6F"/>
    <w:rsid w:val="00BE0828"/>
    <w:rsid w:val="00BE5603"/>
    <w:rsid w:val="00C73256"/>
    <w:rsid w:val="00C90978"/>
    <w:rsid w:val="00CF58B2"/>
    <w:rsid w:val="00D238D0"/>
    <w:rsid w:val="00DA520E"/>
    <w:rsid w:val="00DF7D0E"/>
    <w:rsid w:val="00E346E6"/>
    <w:rsid w:val="00F870D8"/>
    <w:rsid w:val="00FC34D7"/>
    <w:rsid w:val="00FE541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8350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 w:hAnsi="Calibri" w:cs="Times New Roman"/>
        <w:sz w:val="22"/>
        <w:szCs w:val="22"/>
        <w:lang w:val="tr-TR" w:eastAsia="tr-TR"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F870D8"/>
    <w:pPr>
      <w:spacing w:after="200" w:line="276" w:lineRule="auto"/>
    </w:pPr>
  </w:style>
  <w:style w:type="paragraph" w:styleId="Kop1">
    <w:name w:val="heading 1"/>
    <w:basedOn w:val="Normaal"/>
    <w:next w:val="Normaal"/>
    <w:link w:val="Kop1Teken"/>
    <w:uiPriority w:val="99"/>
    <w:qFormat/>
    <w:rsid w:val="0061589A"/>
    <w:pPr>
      <w:keepNext/>
      <w:keepLines/>
      <w:spacing w:before="480" w:after="0"/>
      <w:outlineLvl w:val="0"/>
    </w:pPr>
    <w:rPr>
      <w:rFonts w:ascii="Cambria" w:eastAsia="MS ????" w:hAnsi="Cambria"/>
      <w:b/>
      <w:bCs/>
      <w:color w:val="365F9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9"/>
    <w:locked/>
    <w:rsid w:val="0061589A"/>
    <w:rPr>
      <w:rFonts w:ascii="Cambria" w:eastAsia="MS ????" w:hAnsi="Cambria" w:cs="Times New Roman"/>
      <w:b/>
      <w:bCs/>
      <w:color w:val="365F91"/>
      <w:sz w:val="28"/>
      <w:szCs w:val="28"/>
    </w:rPr>
  </w:style>
  <w:style w:type="paragraph" w:styleId="Ballontekst">
    <w:name w:val="Balloon Text"/>
    <w:basedOn w:val="Normaal"/>
    <w:link w:val="BallontekstTeken"/>
    <w:uiPriority w:val="99"/>
    <w:semiHidden/>
    <w:rsid w:val="00BE0828"/>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locked/>
    <w:rsid w:val="00BE0828"/>
    <w:rPr>
      <w:rFonts w:ascii="Tahoma" w:hAnsi="Tahoma" w:cs="Tahoma"/>
      <w:sz w:val="16"/>
      <w:szCs w:val="16"/>
    </w:rPr>
  </w:style>
  <w:style w:type="paragraph" w:styleId="Bijschrift">
    <w:name w:val="caption"/>
    <w:basedOn w:val="Normaal"/>
    <w:next w:val="Normaal"/>
    <w:uiPriority w:val="99"/>
    <w:qFormat/>
    <w:rsid w:val="00BE0828"/>
    <w:pPr>
      <w:spacing w:line="240" w:lineRule="auto"/>
    </w:pPr>
    <w:rPr>
      <w:b/>
      <w:bCs/>
      <w:color w:val="4F81BD"/>
      <w:sz w:val="18"/>
      <w:szCs w:val="18"/>
    </w:rPr>
  </w:style>
  <w:style w:type="character" w:customStyle="1" w:styleId="tw4winMark">
    <w:name w:val="tw4winMark"/>
    <w:uiPriority w:val="99"/>
    <w:rsid w:val="00E346E6"/>
    <w:rPr>
      <w:rFonts w:ascii="Courier New" w:hAnsi="Courier New"/>
      <w:vanish/>
      <w:color w:val="800080"/>
      <w:vertAlign w:val="sub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 w:hAnsi="Calibri" w:cs="Times New Roman"/>
        <w:sz w:val="22"/>
        <w:szCs w:val="22"/>
        <w:lang w:val="tr-TR" w:eastAsia="tr-TR"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F870D8"/>
    <w:pPr>
      <w:spacing w:after="200" w:line="276" w:lineRule="auto"/>
    </w:pPr>
  </w:style>
  <w:style w:type="paragraph" w:styleId="Kop1">
    <w:name w:val="heading 1"/>
    <w:basedOn w:val="Normaal"/>
    <w:next w:val="Normaal"/>
    <w:link w:val="Kop1Teken"/>
    <w:uiPriority w:val="99"/>
    <w:qFormat/>
    <w:rsid w:val="0061589A"/>
    <w:pPr>
      <w:keepNext/>
      <w:keepLines/>
      <w:spacing w:before="480" w:after="0"/>
      <w:outlineLvl w:val="0"/>
    </w:pPr>
    <w:rPr>
      <w:rFonts w:ascii="Cambria" w:eastAsia="MS ????" w:hAnsi="Cambria"/>
      <w:b/>
      <w:bCs/>
      <w:color w:val="365F9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9"/>
    <w:locked/>
    <w:rsid w:val="0061589A"/>
    <w:rPr>
      <w:rFonts w:ascii="Cambria" w:eastAsia="MS ????" w:hAnsi="Cambria" w:cs="Times New Roman"/>
      <w:b/>
      <w:bCs/>
      <w:color w:val="365F91"/>
      <w:sz w:val="28"/>
      <w:szCs w:val="28"/>
    </w:rPr>
  </w:style>
  <w:style w:type="paragraph" w:styleId="Ballontekst">
    <w:name w:val="Balloon Text"/>
    <w:basedOn w:val="Normaal"/>
    <w:link w:val="BallontekstTeken"/>
    <w:uiPriority w:val="99"/>
    <w:semiHidden/>
    <w:rsid w:val="00BE0828"/>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locked/>
    <w:rsid w:val="00BE0828"/>
    <w:rPr>
      <w:rFonts w:ascii="Tahoma" w:hAnsi="Tahoma" w:cs="Tahoma"/>
      <w:sz w:val="16"/>
      <w:szCs w:val="16"/>
    </w:rPr>
  </w:style>
  <w:style w:type="paragraph" w:styleId="Bijschrift">
    <w:name w:val="caption"/>
    <w:basedOn w:val="Normaal"/>
    <w:next w:val="Normaal"/>
    <w:uiPriority w:val="99"/>
    <w:qFormat/>
    <w:rsid w:val="00BE0828"/>
    <w:pPr>
      <w:spacing w:line="240" w:lineRule="auto"/>
    </w:pPr>
    <w:rPr>
      <w:b/>
      <w:bCs/>
      <w:color w:val="4F81BD"/>
      <w:sz w:val="18"/>
      <w:szCs w:val="18"/>
    </w:rPr>
  </w:style>
  <w:style w:type="character" w:customStyle="1" w:styleId="tw4winMark">
    <w:name w:val="tw4winMark"/>
    <w:uiPriority w:val="99"/>
    <w:rsid w:val="00E346E6"/>
    <w:rPr>
      <w:rFonts w:ascii="Courier New" w:hAnsi="Courier New"/>
      <w:vanish/>
      <w:color w:val="800080"/>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400</Words>
  <Characters>2092</Characters>
  <Application>Microsoft Macintosh Word</Application>
  <DocSecurity>0</DocSecurity>
  <Lines>49</Lines>
  <Paragraphs>10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2507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Ingrid Goldsman</cp:lastModifiedBy>
  <cp:revision>5</cp:revision>
  <dcterms:created xsi:type="dcterms:W3CDTF">2013-09-27T07:37:00Z</dcterms:created>
  <dcterms:modified xsi:type="dcterms:W3CDTF">2013-09-27T07:44:00Z</dcterms:modified>
  <cp:category/>
</cp:coreProperties>
</file>